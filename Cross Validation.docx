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CA3" w:rsidRPr="001D3CA3" w:rsidRDefault="001D3CA3" w:rsidP="001D3CA3">
      <w:pPr>
        <w:shd w:val="clear" w:color="auto" w:fill="24385B"/>
        <w:spacing w:after="0" w:line="240" w:lineRule="auto"/>
        <w:rPr>
          <w:rFonts w:ascii="Arial" w:eastAsia="Times New Roman" w:hAnsi="Arial" w:cs="Arial"/>
          <w:color w:val="EFF3F8"/>
          <w:sz w:val="21"/>
          <w:szCs w:val="21"/>
          <w:lang w:eastAsia="es-CL"/>
        </w:rPr>
      </w:pPr>
      <w:ins w:id="0" w:author="Unknown">
        <w:r w:rsidRPr="001D3CA3">
          <w:rPr>
            <w:rFonts w:ascii="Arial" w:eastAsia="Times New Roman" w:hAnsi="Arial" w:cs="Arial"/>
            <w:b/>
            <w:bCs/>
            <w:color w:val="EFF3F8"/>
            <w:sz w:val="21"/>
            <w:szCs w:val="21"/>
            <w:lang w:eastAsia="es-CL"/>
          </w:rPr>
          <w:t xml:space="preserve">Validación de nuestro modelo usando Cross </w:t>
        </w:r>
        <w:proofErr w:type="spellStart"/>
        <w:r w:rsidRPr="001D3CA3">
          <w:rPr>
            <w:rFonts w:ascii="Arial" w:eastAsia="Times New Roman" w:hAnsi="Arial" w:cs="Arial"/>
            <w:b/>
            <w:bCs/>
            <w:color w:val="EFF3F8"/>
            <w:sz w:val="21"/>
            <w:szCs w:val="21"/>
            <w:lang w:eastAsia="es-CL"/>
          </w:rPr>
          <w:t>Validation</w:t>
        </w:r>
      </w:ins>
      <w:proofErr w:type="spellEnd"/>
    </w:p>
    <w:p w:rsidR="001D3CA3" w:rsidRPr="001D3CA3" w:rsidRDefault="001D3CA3" w:rsidP="001D3CA3">
      <w:pPr>
        <w:numPr>
          <w:ilvl w:val="0"/>
          <w:numId w:val="1"/>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b/>
          <w:bCs/>
          <w:color w:val="EFF3F8"/>
          <w:sz w:val="21"/>
          <w:szCs w:val="21"/>
          <w:lang w:eastAsia="es-CL"/>
        </w:rPr>
        <w:t>La última palabra siempre la van a tener los datos.</w:t>
      </w:r>
    </w:p>
    <w:p w:rsidR="001D3CA3" w:rsidRPr="001D3CA3" w:rsidRDefault="001D3CA3" w:rsidP="001D3CA3">
      <w:pPr>
        <w:numPr>
          <w:ilvl w:val="0"/>
          <w:numId w:val="2"/>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Todas nuestras intuiciones no tiene nada que hacer frente a lo que digan los datos y las matemáticas que aplicamos sobre estos datos. Por eso es importante siempre tener rigurosidad a la hora de evaluar los resultados que estamos recibiendo.</w:t>
      </w:r>
    </w:p>
    <w:p w:rsidR="001D3CA3" w:rsidRPr="001D3CA3" w:rsidRDefault="001D3CA3" w:rsidP="001D3CA3">
      <w:pPr>
        <w:numPr>
          <w:ilvl w:val="0"/>
          <w:numId w:val="3"/>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b/>
          <w:bCs/>
          <w:color w:val="EFF3F8"/>
          <w:sz w:val="21"/>
          <w:szCs w:val="21"/>
          <w:lang w:eastAsia="es-CL"/>
        </w:rPr>
        <w:t>Necesitamos mentalidad de testeo.</w:t>
      </w:r>
    </w:p>
    <w:p w:rsidR="001D3CA3" w:rsidRPr="001D3CA3" w:rsidRDefault="001D3CA3" w:rsidP="001D3CA3">
      <w:pPr>
        <w:numPr>
          <w:ilvl w:val="0"/>
          <w:numId w:val="4"/>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No se trata solamente de probar un poco al principio y un poco al final, sino que tendremos que probar constantemente durante todo el proceso, para poder encontrar cuál es la solución óptima que realmente nos soluciona el problema que tenemos pendiente, todo esto:</w:t>
      </w:r>
    </w:p>
    <w:p w:rsidR="001D3CA3" w:rsidRPr="001D3CA3" w:rsidRDefault="001D3CA3" w:rsidP="001D3CA3">
      <w:pPr>
        <w:numPr>
          <w:ilvl w:val="1"/>
          <w:numId w:val="4"/>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con varias formas</w:t>
      </w:r>
    </w:p>
    <w:p w:rsidR="001D3CA3" w:rsidRPr="001D3CA3" w:rsidRDefault="001D3CA3" w:rsidP="001D3CA3">
      <w:pPr>
        <w:numPr>
          <w:ilvl w:val="1"/>
          <w:numId w:val="4"/>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con varios conjuntos de datos</w:t>
      </w:r>
    </w:p>
    <w:p w:rsidR="001D3CA3" w:rsidRPr="001D3CA3" w:rsidRDefault="001D3CA3" w:rsidP="001D3CA3">
      <w:pPr>
        <w:numPr>
          <w:ilvl w:val="1"/>
          <w:numId w:val="4"/>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con varias configuraciones de parámetros</w:t>
      </w:r>
    </w:p>
    <w:p w:rsidR="001D3CA3" w:rsidRPr="001D3CA3" w:rsidRDefault="001D3CA3" w:rsidP="001D3CA3">
      <w:pPr>
        <w:numPr>
          <w:ilvl w:val="1"/>
          <w:numId w:val="4"/>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con varias distribuciones de nuestros datos</w:t>
      </w:r>
    </w:p>
    <w:p w:rsidR="001D3CA3" w:rsidRPr="001D3CA3" w:rsidRDefault="001D3CA3" w:rsidP="001D3CA3">
      <w:pPr>
        <w:numPr>
          <w:ilvl w:val="0"/>
          <w:numId w:val="5"/>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b/>
          <w:bCs/>
          <w:color w:val="EFF3F8"/>
          <w:sz w:val="21"/>
          <w:szCs w:val="21"/>
          <w:lang w:eastAsia="es-CL"/>
        </w:rPr>
        <w:t>Todos los modelos son malos, solamente algunos son útiles.</w:t>
      </w:r>
    </w:p>
    <w:p w:rsidR="001D3CA3" w:rsidRPr="001D3CA3" w:rsidRDefault="001D3CA3" w:rsidP="001D3CA3">
      <w:pPr>
        <w:numPr>
          <w:ilvl w:val="0"/>
          <w:numId w:val="6"/>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Todos los modelos que nosotros hacemos en últimas son una sobre simplificación de lo que pasa realmente. Entonces nunca nuestros modelos van a corresponder con la realidad al cien por ciento. Si jugamos lo suficiente y si somos lo suficientemente hábiles para configurar, vamos a llegar a un punto donde el modelo que estamos trabajando va a ser útil para ciertos casos específicos dentro del mundo real.</w:t>
      </w:r>
      <w:r w:rsidRPr="001D3CA3">
        <w:rPr>
          <w:rFonts w:ascii="Arial" w:eastAsia="Times New Roman" w:hAnsi="Arial" w:cs="Arial"/>
          <w:color w:val="EFF3F8"/>
          <w:sz w:val="21"/>
          <w:szCs w:val="21"/>
          <w:lang w:eastAsia="es-CL"/>
        </w:rPr>
        <w:br/>
        <w:t>.</w:t>
      </w:r>
      <w:r w:rsidRPr="001D3CA3">
        <w:rPr>
          <w:rFonts w:ascii="Arial" w:eastAsia="Times New Roman" w:hAnsi="Arial" w:cs="Arial"/>
          <w:color w:val="EFF3F8"/>
          <w:sz w:val="21"/>
          <w:szCs w:val="21"/>
          <w:lang w:eastAsia="es-CL"/>
        </w:rPr>
        <w:br/>
        <w:t>.</w:t>
      </w:r>
      <w:r w:rsidRPr="001D3CA3">
        <w:rPr>
          <w:rFonts w:ascii="Arial" w:eastAsia="Times New Roman" w:hAnsi="Arial" w:cs="Arial"/>
          <w:color w:val="EFF3F8"/>
          <w:sz w:val="21"/>
          <w:szCs w:val="21"/>
          <w:lang w:eastAsia="es-CL"/>
        </w:rPr>
        <w:br/>
        <w:t>.</w:t>
      </w:r>
      <w:r w:rsidRPr="001D3CA3">
        <w:rPr>
          <w:rFonts w:ascii="Arial" w:eastAsia="Times New Roman" w:hAnsi="Arial" w:cs="Arial"/>
          <w:color w:val="EFF3F8"/>
          <w:sz w:val="21"/>
          <w:szCs w:val="21"/>
          <w:lang w:eastAsia="es-CL"/>
        </w:rPr>
        <w:br/>
      </w:r>
      <w:ins w:id="1" w:author="Unknown">
        <w:r w:rsidRPr="001D3CA3">
          <w:rPr>
            <w:rFonts w:ascii="Arial" w:eastAsia="Times New Roman" w:hAnsi="Arial" w:cs="Arial"/>
            <w:b/>
            <w:bCs/>
            <w:color w:val="EFF3F8"/>
            <w:sz w:val="21"/>
            <w:szCs w:val="21"/>
            <w:lang w:eastAsia="es-CL"/>
          </w:rPr>
          <w:t>Tipos de validación</w:t>
        </w:r>
      </w:ins>
    </w:p>
    <w:p w:rsidR="001D3CA3" w:rsidRPr="001D3CA3" w:rsidRDefault="001D3CA3" w:rsidP="001D3CA3">
      <w:pPr>
        <w:numPr>
          <w:ilvl w:val="0"/>
          <w:numId w:val="6"/>
        </w:numPr>
        <w:shd w:val="clear" w:color="auto" w:fill="24385B"/>
        <w:spacing w:after="0" w:line="240" w:lineRule="auto"/>
        <w:ind w:left="0"/>
        <w:rPr>
          <w:rFonts w:ascii="Arial" w:eastAsia="Times New Roman" w:hAnsi="Arial" w:cs="Arial"/>
          <w:color w:val="EFF3F8"/>
          <w:sz w:val="21"/>
          <w:szCs w:val="21"/>
          <w:lang w:eastAsia="es-CL"/>
        </w:rPr>
      </w:pPr>
      <w:proofErr w:type="spellStart"/>
      <w:r w:rsidRPr="001D3CA3">
        <w:rPr>
          <w:rFonts w:ascii="Arial" w:eastAsia="Times New Roman" w:hAnsi="Arial" w:cs="Arial"/>
          <w:b/>
          <w:bCs/>
          <w:i/>
          <w:iCs/>
          <w:color w:val="EFF3F8"/>
          <w:sz w:val="21"/>
          <w:szCs w:val="21"/>
          <w:lang w:eastAsia="es-CL"/>
        </w:rPr>
        <w:t>Hold-Out</w:t>
      </w:r>
      <w:proofErr w:type="spellEnd"/>
    </w:p>
    <w:p w:rsidR="001D3CA3" w:rsidRPr="001D3CA3" w:rsidRDefault="001D3CA3" w:rsidP="001D3CA3">
      <w:pPr>
        <w:shd w:val="clear" w:color="auto" w:fill="24385B"/>
        <w:spacing w:after="0" w:line="240" w:lineRule="auto"/>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Se trata de dividir nuestros datos entrenamiento/pruebas, básicamente consiste en usar porcentajes fijos, por lo regular 70% de entrenamiento y 30% de pruebas.</w:t>
      </w:r>
    </w:p>
    <w:p w:rsidR="001D3CA3" w:rsidRPr="001D3CA3" w:rsidRDefault="001D3CA3" w:rsidP="001D3CA3">
      <w:pPr>
        <w:spacing w:after="0" w:line="240" w:lineRule="auto"/>
        <w:rPr>
          <w:rFonts w:ascii="Times New Roman" w:eastAsia="Times New Roman" w:hAnsi="Times New Roman" w:cs="Times New Roman"/>
          <w:sz w:val="24"/>
          <w:szCs w:val="24"/>
          <w:lang w:eastAsia="es-CL"/>
        </w:rPr>
      </w:pPr>
      <w:bookmarkStart w:id="2" w:name="_GoBack"/>
      <w:r>
        <w:rPr>
          <w:rFonts w:ascii="Times New Roman" w:eastAsia="Times New Roman" w:hAnsi="Times New Roman" w:cs="Times New Roman"/>
          <w:noProof/>
          <w:sz w:val="24"/>
          <w:szCs w:val="24"/>
          <w:lang w:eastAsia="es-CL"/>
        </w:rPr>
        <w:drawing>
          <wp:inline distT="0" distB="0" distL="0" distR="0" wp14:anchorId="11C21692" wp14:editId="5DE8A758">
            <wp:extent cx="5557225" cy="2992066"/>
            <wp:effectExtent l="0" t="0" r="5715" b="0"/>
            <wp:docPr id="5" name="Imagen 5" descr="hold-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ld-ou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57283" cy="2992097"/>
                    </a:xfrm>
                    <a:prstGeom prst="rect">
                      <a:avLst/>
                    </a:prstGeom>
                    <a:noFill/>
                    <a:ln>
                      <a:noFill/>
                    </a:ln>
                  </pic:spPr>
                </pic:pic>
              </a:graphicData>
            </a:graphic>
          </wp:inline>
        </w:drawing>
      </w:r>
      <w:bookmarkEnd w:id="2"/>
      <w:r w:rsidRPr="001D3CA3">
        <w:rPr>
          <w:rFonts w:ascii="Times New Roman" w:eastAsia="Times New Roman" w:hAnsi="Times New Roman" w:cs="Times New Roman"/>
          <w:sz w:val="24"/>
          <w:szCs w:val="24"/>
          <w:lang w:eastAsia="es-CL"/>
        </w:rPr>
        <w:br/>
      </w:r>
    </w:p>
    <w:p w:rsidR="001D3CA3" w:rsidRPr="001D3CA3" w:rsidRDefault="001D3CA3" w:rsidP="001D3CA3">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14:anchorId="4168BFAC" wp14:editId="6A8E081E">
            <wp:extent cx="6234430" cy="3681095"/>
            <wp:effectExtent l="0" t="0" r="0" b="0"/>
            <wp:docPr id="4" name="Imagen 4" descr="hold-out-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ld-out-strate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4430" cy="3681095"/>
                    </a:xfrm>
                    <a:prstGeom prst="rect">
                      <a:avLst/>
                    </a:prstGeom>
                    <a:noFill/>
                    <a:ln>
                      <a:noFill/>
                    </a:ln>
                  </pic:spPr>
                </pic:pic>
              </a:graphicData>
            </a:graphic>
          </wp:inline>
        </w:drawing>
      </w:r>
    </w:p>
    <w:p w:rsidR="001D3CA3" w:rsidRPr="001D3CA3" w:rsidRDefault="001D3CA3" w:rsidP="001D3CA3">
      <w:pPr>
        <w:shd w:val="clear" w:color="auto" w:fill="24385B"/>
        <w:spacing w:after="0" w:line="240" w:lineRule="auto"/>
        <w:rPr>
          <w:rFonts w:ascii="Arial" w:eastAsia="Times New Roman" w:hAnsi="Arial" w:cs="Arial"/>
          <w:color w:val="EFF3F8"/>
          <w:sz w:val="21"/>
          <w:szCs w:val="21"/>
          <w:lang w:eastAsia="es-CL"/>
        </w:rPr>
      </w:pPr>
      <w:r w:rsidRPr="001D3CA3">
        <w:rPr>
          <w:rFonts w:ascii="Arial" w:eastAsia="Times New Roman" w:hAnsi="Arial" w:cs="Arial"/>
          <w:b/>
          <w:bCs/>
          <w:color w:val="EFF3F8"/>
          <w:sz w:val="21"/>
          <w:szCs w:val="21"/>
          <w:lang w:eastAsia="es-CL"/>
        </w:rPr>
        <w:t xml:space="preserve">¿Cuándo utilizar </w:t>
      </w:r>
      <w:proofErr w:type="spellStart"/>
      <w:r w:rsidRPr="001D3CA3">
        <w:rPr>
          <w:rFonts w:ascii="Arial" w:eastAsia="Times New Roman" w:hAnsi="Arial" w:cs="Arial"/>
          <w:b/>
          <w:bCs/>
          <w:color w:val="EFF3F8"/>
          <w:sz w:val="21"/>
          <w:szCs w:val="21"/>
          <w:lang w:eastAsia="es-CL"/>
        </w:rPr>
        <w:t>Hold-on</w:t>
      </w:r>
      <w:proofErr w:type="spellEnd"/>
      <w:r w:rsidRPr="001D3CA3">
        <w:rPr>
          <w:rFonts w:ascii="Arial" w:eastAsia="Times New Roman" w:hAnsi="Arial" w:cs="Arial"/>
          <w:b/>
          <w:bCs/>
          <w:color w:val="EFF3F8"/>
          <w:sz w:val="21"/>
          <w:szCs w:val="21"/>
          <w:lang w:eastAsia="es-CL"/>
        </w:rPr>
        <w:t>?</w:t>
      </w:r>
    </w:p>
    <w:p w:rsidR="001D3CA3" w:rsidRPr="001D3CA3" w:rsidRDefault="001D3CA3" w:rsidP="001D3CA3">
      <w:pPr>
        <w:numPr>
          <w:ilvl w:val="0"/>
          <w:numId w:val="7"/>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 xml:space="preserve">Se requiere un </w:t>
      </w:r>
      <w:proofErr w:type="spellStart"/>
      <w:r w:rsidRPr="001D3CA3">
        <w:rPr>
          <w:rFonts w:ascii="Arial" w:eastAsia="Times New Roman" w:hAnsi="Arial" w:cs="Arial"/>
          <w:color w:val="EFF3F8"/>
          <w:sz w:val="21"/>
          <w:szCs w:val="21"/>
          <w:lang w:eastAsia="es-CL"/>
        </w:rPr>
        <w:t>prototipado</w:t>
      </w:r>
      <w:proofErr w:type="spellEnd"/>
      <w:r w:rsidRPr="001D3CA3">
        <w:rPr>
          <w:rFonts w:ascii="Arial" w:eastAsia="Times New Roman" w:hAnsi="Arial" w:cs="Arial"/>
          <w:color w:val="EFF3F8"/>
          <w:sz w:val="21"/>
          <w:szCs w:val="21"/>
          <w:lang w:eastAsia="es-CL"/>
        </w:rPr>
        <w:t xml:space="preserve"> rápido.</w:t>
      </w:r>
    </w:p>
    <w:p w:rsidR="001D3CA3" w:rsidRPr="001D3CA3" w:rsidRDefault="001D3CA3" w:rsidP="001D3CA3">
      <w:pPr>
        <w:numPr>
          <w:ilvl w:val="0"/>
          <w:numId w:val="7"/>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No se tiene mucho conocimiento en ML.</w:t>
      </w:r>
    </w:p>
    <w:p w:rsidR="001D3CA3" w:rsidRPr="001D3CA3" w:rsidRDefault="001D3CA3" w:rsidP="001D3CA3">
      <w:pPr>
        <w:numPr>
          <w:ilvl w:val="0"/>
          <w:numId w:val="7"/>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No se cuenta con abundante poder de cómputo.</w:t>
      </w:r>
      <w:r w:rsidRPr="001D3CA3">
        <w:rPr>
          <w:rFonts w:ascii="Arial" w:eastAsia="Times New Roman" w:hAnsi="Arial" w:cs="Arial"/>
          <w:color w:val="EFF3F8"/>
          <w:sz w:val="21"/>
          <w:szCs w:val="21"/>
          <w:lang w:eastAsia="es-CL"/>
        </w:rPr>
        <w:br/>
        <w:t>.</w:t>
      </w:r>
      <w:r w:rsidRPr="001D3CA3">
        <w:rPr>
          <w:rFonts w:ascii="Arial" w:eastAsia="Times New Roman" w:hAnsi="Arial" w:cs="Arial"/>
          <w:color w:val="EFF3F8"/>
          <w:sz w:val="21"/>
          <w:szCs w:val="21"/>
          <w:lang w:eastAsia="es-CL"/>
        </w:rPr>
        <w:br/>
        <w:t>.</w:t>
      </w:r>
    </w:p>
    <w:p w:rsidR="001D3CA3" w:rsidRPr="001D3CA3" w:rsidRDefault="001D3CA3" w:rsidP="001D3CA3">
      <w:pPr>
        <w:numPr>
          <w:ilvl w:val="0"/>
          <w:numId w:val="7"/>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b/>
          <w:bCs/>
          <w:i/>
          <w:iCs/>
          <w:color w:val="EFF3F8"/>
          <w:sz w:val="21"/>
          <w:szCs w:val="21"/>
          <w:lang w:eastAsia="es-CL"/>
        </w:rPr>
        <w:t>K-</w:t>
      </w:r>
      <w:proofErr w:type="spellStart"/>
      <w:r w:rsidRPr="001D3CA3">
        <w:rPr>
          <w:rFonts w:ascii="Arial" w:eastAsia="Times New Roman" w:hAnsi="Arial" w:cs="Arial"/>
          <w:b/>
          <w:bCs/>
          <w:i/>
          <w:iCs/>
          <w:color w:val="EFF3F8"/>
          <w:sz w:val="21"/>
          <w:szCs w:val="21"/>
          <w:lang w:eastAsia="es-CL"/>
        </w:rPr>
        <w:t>Folds</w:t>
      </w:r>
      <w:proofErr w:type="spellEnd"/>
    </w:p>
    <w:p w:rsidR="001D3CA3" w:rsidRPr="001D3CA3" w:rsidRDefault="001D3CA3" w:rsidP="001D3CA3">
      <w:pPr>
        <w:shd w:val="clear" w:color="auto" w:fill="24385B"/>
        <w:spacing w:after="0" w:line="240" w:lineRule="auto"/>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Usar validación cursada K-</w:t>
      </w:r>
      <w:proofErr w:type="spellStart"/>
      <w:r w:rsidRPr="001D3CA3">
        <w:rPr>
          <w:rFonts w:ascii="Arial" w:eastAsia="Times New Roman" w:hAnsi="Arial" w:cs="Arial"/>
          <w:color w:val="EFF3F8"/>
          <w:sz w:val="21"/>
          <w:szCs w:val="21"/>
          <w:lang w:eastAsia="es-CL"/>
        </w:rPr>
        <w:t>Fold</w:t>
      </w:r>
      <w:proofErr w:type="spellEnd"/>
      <w:r w:rsidRPr="001D3CA3">
        <w:rPr>
          <w:rFonts w:ascii="Arial" w:eastAsia="Times New Roman" w:hAnsi="Arial" w:cs="Arial"/>
          <w:color w:val="EFF3F8"/>
          <w:sz w:val="21"/>
          <w:szCs w:val="21"/>
          <w:lang w:eastAsia="es-CL"/>
        </w:rPr>
        <w:t xml:space="preserve">, aquí vamos a plegar nuestros datos k veces, el k es un parámetro que nosotros definimos y en esos pliegues vamos a utilizar diferentes partes de nuestro </w:t>
      </w:r>
      <w:proofErr w:type="spellStart"/>
      <w:r w:rsidRPr="001D3CA3">
        <w:rPr>
          <w:rFonts w:ascii="Arial" w:eastAsia="Times New Roman" w:hAnsi="Arial" w:cs="Arial"/>
          <w:color w:val="EFF3F8"/>
          <w:sz w:val="21"/>
          <w:szCs w:val="21"/>
          <w:lang w:eastAsia="es-CL"/>
        </w:rPr>
        <w:t>dataset</w:t>
      </w:r>
      <w:proofErr w:type="spellEnd"/>
      <w:r w:rsidRPr="001D3CA3">
        <w:rPr>
          <w:rFonts w:ascii="Arial" w:eastAsia="Times New Roman" w:hAnsi="Arial" w:cs="Arial"/>
          <w:color w:val="EFF3F8"/>
          <w:sz w:val="21"/>
          <w:szCs w:val="21"/>
          <w:lang w:eastAsia="es-CL"/>
        </w:rPr>
        <w:t xml:space="preserve"> como entrenamiento y como test, de tal manera que intentemos cubrir todos los datos de entrenamiento y de test, al finalizar el proceso.</w:t>
      </w:r>
    </w:p>
    <w:p w:rsidR="001D3CA3" w:rsidRPr="001D3CA3" w:rsidRDefault="001D3CA3" w:rsidP="001D3CA3">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14:anchorId="65DA508C" wp14:editId="0350E90C">
            <wp:extent cx="6443637" cy="4465122"/>
            <wp:effectExtent l="0" t="0" r="0" b="0"/>
            <wp:docPr id="3" name="Imagen 3" descr="k-f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fo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8582" cy="4468549"/>
                    </a:xfrm>
                    <a:prstGeom prst="rect">
                      <a:avLst/>
                    </a:prstGeom>
                    <a:noFill/>
                    <a:ln>
                      <a:noFill/>
                    </a:ln>
                  </pic:spPr>
                </pic:pic>
              </a:graphicData>
            </a:graphic>
          </wp:inline>
        </w:drawing>
      </w:r>
      <w:r w:rsidRPr="001D3CA3">
        <w:rPr>
          <w:rFonts w:ascii="Times New Roman" w:eastAsia="Times New Roman" w:hAnsi="Times New Roman" w:cs="Times New Roman"/>
          <w:sz w:val="24"/>
          <w:szCs w:val="24"/>
          <w:lang w:eastAsia="es-CL"/>
        </w:rPr>
        <w:br/>
      </w:r>
    </w:p>
    <w:p w:rsidR="001D3CA3" w:rsidRPr="001D3CA3" w:rsidRDefault="001D3CA3" w:rsidP="001D3CA3">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14:anchorId="52093133" wp14:editId="45B14214">
            <wp:extent cx="6365240" cy="4441190"/>
            <wp:effectExtent l="0" t="0" r="0" b="0"/>
            <wp:docPr id="2" name="Imagen 2" descr="k-fold-str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fold-strte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5240" cy="4441190"/>
                    </a:xfrm>
                    <a:prstGeom prst="rect">
                      <a:avLst/>
                    </a:prstGeom>
                    <a:noFill/>
                    <a:ln>
                      <a:noFill/>
                    </a:ln>
                  </pic:spPr>
                </pic:pic>
              </a:graphicData>
            </a:graphic>
          </wp:inline>
        </w:drawing>
      </w:r>
    </w:p>
    <w:p w:rsidR="001D3CA3" w:rsidRPr="001D3CA3" w:rsidRDefault="001D3CA3" w:rsidP="001D3CA3">
      <w:pPr>
        <w:shd w:val="clear" w:color="auto" w:fill="24385B"/>
        <w:spacing w:after="0" w:line="240" w:lineRule="auto"/>
        <w:rPr>
          <w:rFonts w:ascii="Arial" w:eastAsia="Times New Roman" w:hAnsi="Arial" w:cs="Arial"/>
          <w:color w:val="EFF3F8"/>
          <w:sz w:val="21"/>
          <w:szCs w:val="21"/>
          <w:lang w:eastAsia="es-CL"/>
        </w:rPr>
      </w:pPr>
      <w:r w:rsidRPr="001D3CA3">
        <w:rPr>
          <w:rFonts w:ascii="Arial" w:eastAsia="Times New Roman" w:hAnsi="Arial" w:cs="Arial"/>
          <w:b/>
          <w:bCs/>
          <w:color w:val="EFF3F8"/>
          <w:sz w:val="21"/>
          <w:szCs w:val="21"/>
          <w:lang w:eastAsia="es-CL"/>
        </w:rPr>
        <w:t>¿Cuándo utilizar K-</w:t>
      </w:r>
      <w:proofErr w:type="spellStart"/>
      <w:r w:rsidRPr="001D3CA3">
        <w:rPr>
          <w:rFonts w:ascii="Arial" w:eastAsia="Times New Roman" w:hAnsi="Arial" w:cs="Arial"/>
          <w:b/>
          <w:bCs/>
          <w:color w:val="EFF3F8"/>
          <w:sz w:val="21"/>
          <w:szCs w:val="21"/>
          <w:lang w:eastAsia="es-CL"/>
        </w:rPr>
        <w:t>Folds</w:t>
      </w:r>
      <w:proofErr w:type="spellEnd"/>
      <w:r w:rsidRPr="001D3CA3">
        <w:rPr>
          <w:rFonts w:ascii="Arial" w:eastAsia="Times New Roman" w:hAnsi="Arial" w:cs="Arial"/>
          <w:b/>
          <w:bCs/>
          <w:color w:val="EFF3F8"/>
          <w:sz w:val="21"/>
          <w:szCs w:val="21"/>
          <w:lang w:eastAsia="es-CL"/>
        </w:rPr>
        <w:t>?</w:t>
      </w:r>
    </w:p>
    <w:p w:rsidR="001D3CA3" w:rsidRPr="001D3CA3" w:rsidRDefault="001D3CA3" w:rsidP="001D3CA3">
      <w:pPr>
        <w:numPr>
          <w:ilvl w:val="0"/>
          <w:numId w:val="8"/>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Recomendable en la mayoría de los casos.</w:t>
      </w:r>
    </w:p>
    <w:p w:rsidR="001D3CA3" w:rsidRPr="001D3CA3" w:rsidRDefault="001D3CA3" w:rsidP="001D3CA3">
      <w:pPr>
        <w:numPr>
          <w:ilvl w:val="0"/>
          <w:numId w:val="8"/>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Se cuenta con un equipo suficiente para desarrollar ML.</w:t>
      </w:r>
    </w:p>
    <w:p w:rsidR="001D3CA3" w:rsidRPr="001D3CA3" w:rsidRDefault="001D3CA3" w:rsidP="001D3CA3">
      <w:pPr>
        <w:numPr>
          <w:ilvl w:val="0"/>
          <w:numId w:val="8"/>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 xml:space="preserve">Se </w:t>
      </w:r>
      <w:proofErr w:type="spellStart"/>
      <w:r w:rsidRPr="001D3CA3">
        <w:rPr>
          <w:rFonts w:ascii="Arial" w:eastAsia="Times New Roman" w:hAnsi="Arial" w:cs="Arial"/>
          <w:color w:val="EFF3F8"/>
          <w:sz w:val="21"/>
          <w:szCs w:val="21"/>
          <w:lang w:eastAsia="es-CL"/>
        </w:rPr>
        <w:t>require</w:t>
      </w:r>
      <w:proofErr w:type="spellEnd"/>
      <w:r w:rsidRPr="001D3CA3">
        <w:rPr>
          <w:rFonts w:ascii="Arial" w:eastAsia="Times New Roman" w:hAnsi="Arial" w:cs="Arial"/>
          <w:color w:val="EFF3F8"/>
          <w:sz w:val="21"/>
          <w:szCs w:val="21"/>
          <w:lang w:eastAsia="es-CL"/>
        </w:rPr>
        <w:t xml:space="preserve"> la integración con técnicas de optimización paramétrica.</w:t>
      </w:r>
    </w:p>
    <w:p w:rsidR="001D3CA3" w:rsidRPr="001D3CA3" w:rsidRDefault="001D3CA3" w:rsidP="001D3CA3">
      <w:pPr>
        <w:numPr>
          <w:ilvl w:val="0"/>
          <w:numId w:val="8"/>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Se tiene más tiempo para las pruebas.</w:t>
      </w:r>
      <w:r w:rsidRPr="001D3CA3">
        <w:rPr>
          <w:rFonts w:ascii="Arial" w:eastAsia="Times New Roman" w:hAnsi="Arial" w:cs="Arial"/>
          <w:color w:val="EFF3F8"/>
          <w:sz w:val="21"/>
          <w:szCs w:val="21"/>
          <w:lang w:eastAsia="es-CL"/>
        </w:rPr>
        <w:br/>
        <w:t>.</w:t>
      </w:r>
      <w:r w:rsidRPr="001D3CA3">
        <w:rPr>
          <w:rFonts w:ascii="Arial" w:eastAsia="Times New Roman" w:hAnsi="Arial" w:cs="Arial"/>
          <w:color w:val="EFF3F8"/>
          <w:sz w:val="21"/>
          <w:szCs w:val="21"/>
          <w:lang w:eastAsia="es-CL"/>
        </w:rPr>
        <w:br/>
        <w:t>.</w:t>
      </w:r>
    </w:p>
    <w:p w:rsidR="001D3CA3" w:rsidRPr="001D3CA3" w:rsidRDefault="001D3CA3" w:rsidP="001D3CA3">
      <w:pPr>
        <w:numPr>
          <w:ilvl w:val="0"/>
          <w:numId w:val="8"/>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b/>
          <w:bCs/>
          <w:i/>
          <w:iCs/>
          <w:color w:val="EFF3F8"/>
          <w:sz w:val="21"/>
          <w:szCs w:val="21"/>
          <w:lang w:eastAsia="es-CL"/>
        </w:rPr>
        <w:t>LOOCV</w:t>
      </w:r>
    </w:p>
    <w:p w:rsidR="001D3CA3" w:rsidRPr="001D3CA3" w:rsidRDefault="001D3CA3" w:rsidP="001D3CA3">
      <w:pPr>
        <w:shd w:val="clear" w:color="auto" w:fill="24385B"/>
        <w:spacing w:after="0" w:line="240" w:lineRule="auto"/>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 xml:space="preserve">Validación cruzada LOOCV, </w:t>
      </w:r>
      <w:proofErr w:type="spellStart"/>
      <w:r w:rsidRPr="001D3CA3">
        <w:rPr>
          <w:rFonts w:ascii="Arial" w:eastAsia="Times New Roman" w:hAnsi="Arial" w:cs="Arial"/>
          <w:color w:val="EFF3F8"/>
          <w:sz w:val="21"/>
          <w:szCs w:val="21"/>
          <w:lang w:eastAsia="es-CL"/>
        </w:rPr>
        <w:t>Leave</w:t>
      </w:r>
      <w:proofErr w:type="spellEnd"/>
      <w:r w:rsidRPr="001D3CA3">
        <w:rPr>
          <w:rFonts w:ascii="Arial" w:eastAsia="Times New Roman" w:hAnsi="Arial" w:cs="Arial"/>
          <w:color w:val="EFF3F8"/>
          <w:sz w:val="21"/>
          <w:szCs w:val="21"/>
          <w:lang w:eastAsia="es-CL"/>
        </w:rPr>
        <w:t xml:space="preserve"> </w:t>
      </w:r>
      <w:proofErr w:type="spellStart"/>
      <w:r w:rsidRPr="001D3CA3">
        <w:rPr>
          <w:rFonts w:ascii="Arial" w:eastAsia="Times New Roman" w:hAnsi="Arial" w:cs="Arial"/>
          <w:color w:val="EFF3F8"/>
          <w:sz w:val="21"/>
          <w:szCs w:val="21"/>
          <w:lang w:eastAsia="es-CL"/>
        </w:rPr>
        <w:t>One</w:t>
      </w:r>
      <w:proofErr w:type="spellEnd"/>
      <w:r w:rsidRPr="001D3CA3">
        <w:rPr>
          <w:rFonts w:ascii="Arial" w:eastAsia="Times New Roman" w:hAnsi="Arial" w:cs="Arial"/>
          <w:color w:val="EFF3F8"/>
          <w:sz w:val="21"/>
          <w:szCs w:val="21"/>
          <w:lang w:eastAsia="es-CL"/>
        </w:rPr>
        <w:t xml:space="preserve"> </w:t>
      </w:r>
      <w:proofErr w:type="spellStart"/>
      <w:r w:rsidRPr="001D3CA3">
        <w:rPr>
          <w:rFonts w:ascii="Arial" w:eastAsia="Times New Roman" w:hAnsi="Arial" w:cs="Arial"/>
          <w:color w:val="EFF3F8"/>
          <w:sz w:val="21"/>
          <w:szCs w:val="21"/>
          <w:lang w:eastAsia="es-CL"/>
        </w:rPr>
        <w:t>Out</w:t>
      </w:r>
      <w:proofErr w:type="spellEnd"/>
      <w:r w:rsidRPr="001D3CA3">
        <w:rPr>
          <w:rFonts w:ascii="Arial" w:eastAsia="Times New Roman" w:hAnsi="Arial" w:cs="Arial"/>
          <w:color w:val="EFF3F8"/>
          <w:sz w:val="21"/>
          <w:szCs w:val="21"/>
          <w:lang w:eastAsia="es-CL"/>
        </w:rPr>
        <w:t xml:space="preserve"> Cross </w:t>
      </w:r>
      <w:proofErr w:type="spellStart"/>
      <w:r w:rsidRPr="001D3CA3">
        <w:rPr>
          <w:rFonts w:ascii="Arial" w:eastAsia="Times New Roman" w:hAnsi="Arial" w:cs="Arial"/>
          <w:color w:val="EFF3F8"/>
          <w:sz w:val="21"/>
          <w:szCs w:val="21"/>
          <w:lang w:eastAsia="es-CL"/>
        </w:rPr>
        <w:t>Validation</w:t>
      </w:r>
      <w:proofErr w:type="spellEnd"/>
      <w:r w:rsidRPr="001D3CA3">
        <w:rPr>
          <w:rFonts w:ascii="Arial" w:eastAsia="Times New Roman" w:hAnsi="Arial" w:cs="Arial"/>
          <w:color w:val="EFF3F8"/>
          <w:sz w:val="21"/>
          <w:szCs w:val="21"/>
          <w:lang w:eastAsia="es-CL"/>
        </w:rPr>
        <w:t>. Este es el método más intensivo, ya que haremos una partición entre entrenamiento y pruebas, porque vamos a hacer entrenamiento con todos los datos, salvo 1 y vamos a repetir este proceso tantas veces hasta que todos los datos hayan sido probados.</w:t>
      </w:r>
    </w:p>
    <w:p w:rsidR="001D3CA3" w:rsidRPr="001D3CA3" w:rsidRDefault="001D3CA3" w:rsidP="001D3CA3">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14:anchorId="3C40CDDC" wp14:editId="1D264D89">
            <wp:extent cx="5343896" cy="4011498"/>
            <wp:effectExtent l="0" t="0" r="9525" b="8255"/>
            <wp:docPr id="1" name="Imagen 1" descr="loo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oc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3800" cy="4026439"/>
                    </a:xfrm>
                    <a:prstGeom prst="rect">
                      <a:avLst/>
                    </a:prstGeom>
                    <a:noFill/>
                    <a:ln>
                      <a:noFill/>
                    </a:ln>
                  </pic:spPr>
                </pic:pic>
              </a:graphicData>
            </a:graphic>
          </wp:inline>
        </w:drawing>
      </w:r>
    </w:p>
    <w:p w:rsidR="001D3CA3" w:rsidRPr="001D3CA3" w:rsidRDefault="001D3CA3" w:rsidP="001D3CA3">
      <w:pPr>
        <w:shd w:val="clear" w:color="auto" w:fill="24385B"/>
        <w:spacing w:after="0" w:line="240" w:lineRule="auto"/>
        <w:rPr>
          <w:rFonts w:ascii="Arial" w:eastAsia="Times New Roman" w:hAnsi="Arial" w:cs="Arial"/>
          <w:color w:val="EFF3F8"/>
          <w:sz w:val="21"/>
          <w:szCs w:val="21"/>
          <w:lang w:eastAsia="es-CL"/>
        </w:rPr>
      </w:pPr>
      <w:r w:rsidRPr="001D3CA3">
        <w:rPr>
          <w:rFonts w:ascii="Arial" w:eastAsia="Times New Roman" w:hAnsi="Arial" w:cs="Arial"/>
          <w:b/>
          <w:bCs/>
          <w:color w:val="EFF3F8"/>
          <w:sz w:val="21"/>
          <w:szCs w:val="21"/>
          <w:lang w:eastAsia="es-CL"/>
        </w:rPr>
        <w:t>¿Cuándo utilizar LOOCV?</w:t>
      </w:r>
    </w:p>
    <w:p w:rsidR="001D3CA3" w:rsidRPr="001D3CA3" w:rsidRDefault="001D3CA3" w:rsidP="001D3CA3">
      <w:pPr>
        <w:numPr>
          <w:ilvl w:val="0"/>
          <w:numId w:val="9"/>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Se tiene gran poder de computo</w:t>
      </w:r>
    </w:p>
    <w:p w:rsidR="001D3CA3" w:rsidRPr="001D3CA3" w:rsidRDefault="001D3CA3" w:rsidP="001D3CA3">
      <w:pPr>
        <w:numPr>
          <w:ilvl w:val="0"/>
          <w:numId w:val="9"/>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 xml:space="preserve">Se </w:t>
      </w:r>
      <w:proofErr w:type="spellStart"/>
      <w:r w:rsidRPr="001D3CA3">
        <w:rPr>
          <w:rFonts w:ascii="Arial" w:eastAsia="Times New Roman" w:hAnsi="Arial" w:cs="Arial"/>
          <w:color w:val="EFF3F8"/>
          <w:sz w:val="21"/>
          <w:szCs w:val="21"/>
          <w:lang w:eastAsia="es-CL"/>
        </w:rPr>
        <w:t>cuetan</w:t>
      </w:r>
      <w:proofErr w:type="spellEnd"/>
      <w:r w:rsidRPr="001D3CA3">
        <w:rPr>
          <w:rFonts w:ascii="Arial" w:eastAsia="Times New Roman" w:hAnsi="Arial" w:cs="Arial"/>
          <w:color w:val="EFF3F8"/>
          <w:sz w:val="21"/>
          <w:szCs w:val="21"/>
          <w:lang w:eastAsia="es-CL"/>
        </w:rPr>
        <w:t xml:space="preserve"> con pocos datos para poder dividir por Train/Test</w:t>
      </w:r>
    </w:p>
    <w:p w:rsidR="001D3CA3" w:rsidRPr="001D3CA3" w:rsidRDefault="001D3CA3" w:rsidP="001D3CA3">
      <w:pPr>
        <w:numPr>
          <w:ilvl w:val="0"/>
          <w:numId w:val="9"/>
        </w:numPr>
        <w:shd w:val="clear" w:color="auto" w:fill="24385B"/>
        <w:spacing w:after="0" w:line="240" w:lineRule="auto"/>
        <w:ind w:left="0"/>
        <w:rPr>
          <w:rFonts w:ascii="Arial" w:eastAsia="Times New Roman" w:hAnsi="Arial" w:cs="Arial"/>
          <w:color w:val="EFF3F8"/>
          <w:sz w:val="21"/>
          <w:szCs w:val="21"/>
          <w:lang w:eastAsia="es-CL"/>
        </w:rPr>
      </w:pPr>
      <w:r w:rsidRPr="001D3CA3">
        <w:rPr>
          <w:rFonts w:ascii="Arial" w:eastAsia="Times New Roman" w:hAnsi="Arial" w:cs="Arial"/>
          <w:color w:val="EFF3F8"/>
          <w:sz w:val="21"/>
          <w:szCs w:val="21"/>
          <w:lang w:eastAsia="es-CL"/>
        </w:rPr>
        <w:t>Cuando se quiere probar todos los casos posibles (para personas con TOC)</w:t>
      </w:r>
    </w:p>
    <w:p w:rsidR="00DB2342" w:rsidRDefault="001D3CA3"/>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34D87"/>
    <w:multiLevelType w:val="multilevel"/>
    <w:tmpl w:val="D5B0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AB20E1"/>
    <w:multiLevelType w:val="multilevel"/>
    <w:tmpl w:val="3712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87108F"/>
    <w:multiLevelType w:val="multilevel"/>
    <w:tmpl w:val="C6F6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A90C46"/>
    <w:multiLevelType w:val="multilevel"/>
    <w:tmpl w:val="2958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920B22"/>
    <w:multiLevelType w:val="multilevel"/>
    <w:tmpl w:val="6DD61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FB47DB"/>
    <w:multiLevelType w:val="multilevel"/>
    <w:tmpl w:val="E678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C26C6B"/>
    <w:multiLevelType w:val="multilevel"/>
    <w:tmpl w:val="0A80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DB35B7"/>
    <w:multiLevelType w:val="multilevel"/>
    <w:tmpl w:val="B52A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0A0F6A"/>
    <w:multiLevelType w:val="multilevel"/>
    <w:tmpl w:val="EB10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4"/>
  </w:num>
  <w:num w:numId="5">
    <w:abstractNumId w:val="0"/>
  </w:num>
  <w:num w:numId="6">
    <w:abstractNumId w:val="5"/>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C29"/>
    <w:rsid w:val="00075EE0"/>
    <w:rsid w:val="001D3CA3"/>
    <w:rsid w:val="003A6C29"/>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D3CA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1D3CA3"/>
    <w:rPr>
      <w:b/>
      <w:bCs/>
    </w:rPr>
  </w:style>
  <w:style w:type="character" w:styleId="nfasis">
    <w:name w:val="Emphasis"/>
    <w:basedOn w:val="Fuentedeprrafopredeter"/>
    <w:uiPriority w:val="20"/>
    <w:qFormat/>
    <w:rsid w:val="001D3CA3"/>
    <w:rPr>
      <w:i/>
      <w:iCs/>
    </w:rPr>
  </w:style>
  <w:style w:type="paragraph" w:styleId="Textodeglobo">
    <w:name w:val="Balloon Text"/>
    <w:basedOn w:val="Normal"/>
    <w:link w:val="TextodegloboCar"/>
    <w:uiPriority w:val="99"/>
    <w:semiHidden/>
    <w:unhideWhenUsed/>
    <w:rsid w:val="001D3C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3C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D3CA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1D3CA3"/>
    <w:rPr>
      <w:b/>
      <w:bCs/>
    </w:rPr>
  </w:style>
  <w:style w:type="character" w:styleId="nfasis">
    <w:name w:val="Emphasis"/>
    <w:basedOn w:val="Fuentedeprrafopredeter"/>
    <w:uiPriority w:val="20"/>
    <w:qFormat/>
    <w:rsid w:val="001D3CA3"/>
    <w:rPr>
      <w:i/>
      <w:iCs/>
    </w:rPr>
  </w:style>
  <w:style w:type="paragraph" w:styleId="Textodeglobo">
    <w:name w:val="Balloon Text"/>
    <w:basedOn w:val="Normal"/>
    <w:link w:val="TextodegloboCar"/>
    <w:uiPriority w:val="99"/>
    <w:semiHidden/>
    <w:unhideWhenUsed/>
    <w:rsid w:val="001D3C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3C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57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2260</Characters>
  <Application>Microsoft Office Word</Application>
  <DocSecurity>0</DocSecurity>
  <Lines>18</Lines>
  <Paragraphs>5</Paragraphs>
  <ScaleCrop>false</ScaleCrop>
  <Company>Luffi</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2024-04-09T04:15:00Z</dcterms:created>
  <dcterms:modified xsi:type="dcterms:W3CDTF">2024-04-09T04:16:00Z</dcterms:modified>
</cp:coreProperties>
</file>