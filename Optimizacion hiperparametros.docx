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ins w:id="0" w:author="Unknown"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 xml:space="preserve">Optimización de </w:t>
        </w:r>
        <w:proofErr w:type="spellStart"/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>hiperparametros</w:t>
        </w:r>
        <w:proofErr w:type="spellEnd"/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 xml:space="preserve"> | </w:t>
        </w:r>
        <w:proofErr w:type="spellStart"/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>Hyperparameter</w:t>
        </w:r>
        <w:proofErr w:type="spellEnd"/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 xml:space="preserve"> </w:t>
        </w:r>
        <w:proofErr w:type="spellStart"/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>Optimization</w:t>
        </w:r>
      </w:ins>
      <w:proofErr w:type="spellEnd"/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Familiarizados con el concepto de Cross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Validation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vamos a utilizar este mismo principio de fondo para lograr automatizar un poco la selección y optimización de nuestros modelos.</w:t>
      </w:r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Problema</w:t>
      </w: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: Parece que encontramos un modelo de aprendizaje que parece funcionar, pero esto puede implicar que ahora tenemos que </w:t>
      </w:r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encontrar la optimización de cada uno de los parámetros de este modelo</w:t>
      </w: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, encontrar el que mejor se ajuste y el que mejor resultado nos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de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</w:t>
      </w:r>
    </w:p>
    <w:p w:rsidR="007E30CE" w:rsidRPr="007E30CE" w:rsidRDefault="007E30CE" w:rsidP="007E30CE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Es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facil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perderse entre los conceptos de tantos parámetros. Tenemos flexibilidad para algoritmos básicos de Machine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Learning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, pero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facil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perderse.</w:t>
      </w:r>
    </w:p>
    <w:p w:rsidR="007E30CE" w:rsidRPr="007E30CE" w:rsidRDefault="007E30CE" w:rsidP="007E30CE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 difícil medir la sensibilidad de los mismos manualmente.</w:t>
      </w:r>
    </w:p>
    <w:p w:rsidR="007E30CE" w:rsidRPr="007E30CE" w:rsidRDefault="007E30CE" w:rsidP="007E30CE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 COSTOSO, en tiempo humano y computacionalmente.</w:t>
      </w:r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Scikit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Learn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nos ofrece enfoques para automatizar el proceso de optimización paramétrica. Existen 3 enfoques principales, estos son:</w:t>
      </w:r>
    </w:p>
    <w:p w:rsidR="007E30CE" w:rsidRPr="007E30CE" w:rsidRDefault="007E30CE" w:rsidP="007E30CE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Optimización manual</w:t>
      </w:r>
    </w:p>
    <w:p w:rsidR="007E30CE" w:rsidRPr="007E30CE" w:rsidRDefault="007E30CE" w:rsidP="007E30CE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Optimizacion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por grilla de parámetros |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GridSearchCV</w:t>
      </w:r>
      <w:proofErr w:type="spellEnd"/>
    </w:p>
    <w:p w:rsidR="007E30CE" w:rsidRPr="007E30CE" w:rsidRDefault="007E30CE" w:rsidP="007E30CE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Optimizacion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por búsqueda aleatorizada |</w:t>
      </w: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.</w:t>
      </w: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.</w:t>
      </w: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</w:r>
      <w:ins w:id="1" w:author="Unknown"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>Optimización manual</w:t>
        </w:r>
      </w:ins>
    </w:p>
    <w:p w:rsidR="007E30CE" w:rsidRPr="007E30CE" w:rsidRDefault="007E30CE" w:rsidP="007E30CE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Escoger el modelo que queremos ajustar.</w:t>
      </w:r>
    </w:p>
    <w:p w:rsidR="007E30CE" w:rsidRPr="007E30CE" w:rsidRDefault="007E30CE" w:rsidP="007E30CE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Buscar en la documentación de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Scikit-Learn</w:t>
      </w:r>
      <w:proofErr w:type="spellEnd"/>
    </w:p>
    <w:p w:rsidR="007E30CE" w:rsidRPr="007E30CE" w:rsidRDefault="007E30CE" w:rsidP="007E30CE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Identificar parámetros y ajustes. Parámetros que vamos a necesitar y cuáles son los posibles ajustes que vamos a requerir para cada uno de estos parámetros.</w:t>
      </w:r>
    </w:p>
    <w:p w:rsidR="007E30CE" w:rsidRPr="007E30CE" w:rsidRDefault="007E30CE" w:rsidP="007E30CE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Probar combinaciones una por una iterando a través de listas.</w:t>
      </w: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.</w:t>
      </w: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.</w:t>
      </w: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</w:r>
      <w:proofErr w:type="spellStart"/>
      <w:ins w:id="2" w:author="Unknown"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>Optimizacion</w:t>
        </w:r>
        <w:proofErr w:type="spellEnd"/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 xml:space="preserve"> por grilla de parámetros | </w:t>
        </w:r>
        <w:proofErr w:type="spellStart"/>
        <w:r w:rsidRPr="007E30CE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L"/>
          </w:rPr>
          <w:t>GridSearchCV</w:t>
        </w:r>
      </w:ins>
      <w:proofErr w:type="spellEnd"/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Es una forma organizada, exhaustiva y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sistematica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de probar todos los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parametros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que le digamos que tenga que probar, con los respectivos rangos de valores que le aportemos.</w:t>
      </w:r>
    </w:p>
    <w:p w:rsidR="007E30CE" w:rsidRPr="007E30CE" w:rsidRDefault="007E30CE" w:rsidP="007E30CE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Definir una o varias métricas que queremos optimizar.</w:t>
      </w:r>
    </w:p>
    <w:p w:rsidR="007E30CE" w:rsidRPr="007E30CE" w:rsidRDefault="007E30CE" w:rsidP="007E30CE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Identificar los posibles valores que pueden tener los parámetros.</w:t>
      </w:r>
    </w:p>
    <w:p w:rsidR="007E30CE" w:rsidRPr="007E30CE" w:rsidRDefault="007E30CE" w:rsidP="007E30CE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Crear un diccionario de parámetros.</w:t>
      </w:r>
    </w:p>
    <w:p w:rsidR="007E30CE" w:rsidRPr="007E30CE" w:rsidRDefault="007E30CE" w:rsidP="007E30CE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Usar Cross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Validation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</w:t>
      </w:r>
    </w:p>
    <w:p w:rsidR="007E30CE" w:rsidRPr="007E30CE" w:rsidRDefault="007E30CE" w:rsidP="007E30CE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Entrenar el modelo (e ir por un café)</w:t>
      </w:r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La grilla de parámetros nos define GRUPOS DE PARÁMETROS que serán probados en todas sus combinaciones (Un grupo a la vez)</w:t>
      </w:r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Ejemplo: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930650" cy="1223010"/>
            <wp:effectExtent l="0" t="0" r="0" b="0"/>
            <wp:docPr id="3" name="Imagen 3" descr="svm-gridsearch-optim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m-gridsearch-optimiz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0C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.</w:t>
      </w:r>
      <w:r w:rsidRPr="007E30C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.</w:t>
      </w:r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Optimizacion</w:t>
      </w:r>
      <w:proofErr w:type="spellEnd"/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 por búsqueda aleatorizada | </w:t>
      </w:r>
      <w:proofErr w:type="spellStart"/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RandomizedSearchCV</w:t>
      </w:r>
      <w:proofErr w:type="spellEnd"/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Si no tenemos tanto tiempo para una prueba tan exhaustiva o queremos combinaciones aleatorias usaremos este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metodo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. Es lo mismo que el caso anterior, pero busca de forma aleatoria los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parametros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y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Scikit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</w:t>
      </w:r>
      <w:proofErr w:type="spellStart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Learn</w:t>
      </w:r>
      <w:proofErr w:type="spellEnd"/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selecciona los mejores de las combinaciones aleatorias que se hicieron.</w:t>
      </w:r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lastRenderedPageBreak/>
        <w:t>En este método, definimos escalas de valores para cada uno de los parámetros seleccionados, el sistema probará varias iteraciones (Configurables según los recursos) y mostrará la mejor combinación encontrada.</w:t>
      </w:r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Ejemplo: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823970" cy="807720"/>
            <wp:effectExtent l="0" t="0" r="5080" b="0"/>
            <wp:docPr id="2" name="Imagen 2" descr="svm-randomized-search-optim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m-randomized-search-optimiz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0C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.</w:t>
      </w:r>
      <w:r w:rsidRPr="007E30C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.</w:t>
      </w:r>
    </w:p>
    <w:p w:rsidR="007E30CE" w:rsidRPr="007E30CE" w:rsidRDefault="007E30CE" w:rsidP="007E30C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GridSearchCV</w:t>
      </w:r>
      <w:proofErr w:type="spellEnd"/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 vs </w:t>
      </w:r>
      <w:proofErr w:type="spellStart"/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RandomizedSearchCV</w:t>
      </w:r>
      <w:proofErr w:type="spellEnd"/>
    </w:p>
    <w:p w:rsidR="007E30CE" w:rsidRPr="007E30CE" w:rsidRDefault="007E30CE" w:rsidP="007E30CE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GridSearchCV</w:t>
      </w:r>
      <w:proofErr w:type="spellEnd"/>
    </w:p>
    <w:p w:rsidR="007E30CE" w:rsidRPr="007E30CE" w:rsidRDefault="007E30CE" w:rsidP="007E30CE">
      <w:pPr>
        <w:numPr>
          <w:ilvl w:val="1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Cuando se quiera realizar un estudio a fondo sobre las implicaciones de los parámetros.</w:t>
      </w:r>
    </w:p>
    <w:p w:rsidR="007E30CE" w:rsidRPr="007E30CE" w:rsidRDefault="007E30CE" w:rsidP="007E30CE">
      <w:pPr>
        <w:numPr>
          <w:ilvl w:val="1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Se tenga tiempo.</w:t>
      </w:r>
    </w:p>
    <w:p w:rsidR="007E30CE" w:rsidRPr="007E30CE" w:rsidRDefault="007E30CE" w:rsidP="007E30CE">
      <w:pPr>
        <w:numPr>
          <w:ilvl w:val="1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Se tenga poder de procesamiento.</w:t>
      </w:r>
    </w:p>
    <w:p w:rsidR="007E30CE" w:rsidRPr="007E30CE" w:rsidRDefault="007E30CE" w:rsidP="007E30CE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7E30C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RandomizedSearchCV</w:t>
      </w:r>
      <w:proofErr w:type="spellEnd"/>
    </w:p>
    <w:p w:rsidR="007E30CE" w:rsidRPr="007E30CE" w:rsidRDefault="007E30CE" w:rsidP="007E30CE">
      <w:pPr>
        <w:numPr>
          <w:ilvl w:val="1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Cuando se quiera explorar posibles optimizaciones.</w:t>
      </w:r>
    </w:p>
    <w:p w:rsidR="007E30CE" w:rsidRPr="007E30CE" w:rsidRDefault="007E30CE" w:rsidP="007E30CE">
      <w:pPr>
        <w:numPr>
          <w:ilvl w:val="1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Haya poco tiempo.</w:t>
      </w:r>
    </w:p>
    <w:p w:rsidR="007E30CE" w:rsidRPr="007E30CE" w:rsidRDefault="007E30CE" w:rsidP="007E30CE">
      <w:pPr>
        <w:numPr>
          <w:ilvl w:val="1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7E30C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Haya poco poder de procesamiento.</w:t>
      </w:r>
    </w:p>
    <w:p w:rsidR="00DB2342" w:rsidRDefault="007E30CE" w:rsidP="007E30CE"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521960" cy="2374900"/>
            <wp:effectExtent l="0" t="0" r="2540" b="6350"/>
            <wp:docPr id="1" name="Imagen 1" descr="GridSearch-vs-Randomized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dSearch-vs-Randomized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D6BA1"/>
    <w:multiLevelType w:val="multilevel"/>
    <w:tmpl w:val="78A2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342835"/>
    <w:multiLevelType w:val="multilevel"/>
    <w:tmpl w:val="4628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0C76CC"/>
    <w:multiLevelType w:val="multilevel"/>
    <w:tmpl w:val="804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D835F0"/>
    <w:multiLevelType w:val="multilevel"/>
    <w:tmpl w:val="C7A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57"/>
    <w:rsid w:val="00075EE0"/>
    <w:rsid w:val="007E30CE"/>
    <w:rsid w:val="00961B57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E30C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E30C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2368</Characters>
  <Application>Microsoft Office Word</Application>
  <DocSecurity>0</DocSecurity>
  <Lines>19</Lines>
  <Paragraphs>5</Paragraphs>
  <ScaleCrop>false</ScaleCrop>
  <Company>Luffi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2024-04-09T04:59:00Z</dcterms:created>
  <dcterms:modified xsi:type="dcterms:W3CDTF">2024-04-09T04:59:00Z</dcterms:modified>
</cp:coreProperties>
</file>